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BCDB7" w14:textId="77777777" w:rsidR="009C429C" w:rsidRPr="009C429C" w:rsidRDefault="009C429C" w:rsidP="009C429C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0"/>
        <w:rPr>
          <w:rFonts w:ascii="Source Sans Pro" w:eastAsia="Times New Roman" w:hAnsi="Source Sans Pro" w:cs="Times New Roman"/>
          <w:b/>
          <w:bCs/>
          <w:caps/>
          <w:color w:val="212931"/>
          <w:spacing w:val="18"/>
          <w:kern w:val="36"/>
          <w:sz w:val="48"/>
          <w:szCs w:val="48"/>
          <w:lang w:val="en-US" w:eastAsia="pl-PL"/>
        </w:rPr>
      </w:pPr>
      <w:bookmarkStart w:id="0" w:name="_Hlk12791054"/>
      <w:bookmarkStart w:id="1" w:name="_GoBack"/>
      <w:r w:rsidRPr="009C429C">
        <w:rPr>
          <w:rFonts w:ascii="Source Sans Pro" w:eastAsia="Times New Roman" w:hAnsi="Source Sans Pro" w:cs="Times New Roman"/>
          <w:b/>
          <w:bCs/>
          <w:caps/>
          <w:color w:val="212931"/>
          <w:spacing w:val="18"/>
          <w:kern w:val="36"/>
          <w:sz w:val="48"/>
          <w:szCs w:val="48"/>
          <w:lang w:val="en-US" w:eastAsia="pl-PL"/>
        </w:rPr>
        <w:t>RAFAKE</w:t>
      </w:r>
      <w:r w:rsidRPr="009C429C">
        <w:rPr>
          <w:rFonts w:ascii="Source Sans Pro" w:eastAsia="Times New Roman" w:hAnsi="Source Sans Pro" w:cs="Times New Roman"/>
          <w:b/>
          <w:bCs/>
          <w:caps/>
          <w:color w:val="212931"/>
          <w:spacing w:val="18"/>
          <w:kern w:val="36"/>
          <w:sz w:val="48"/>
          <w:szCs w:val="48"/>
          <w:lang w:val="en-US" w:eastAsia="pl-PL"/>
        </w:rPr>
        <w:br/>
        <w:t>WHO'S THAT?</w:t>
      </w:r>
    </w:p>
    <w:p w14:paraId="4D8FE682" w14:textId="0EDD6BD8" w:rsidR="009C429C" w:rsidRPr="009C429C" w:rsidRDefault="009C429C" w:rsidP="009C429C">
      <w:pPr>
        <w:shd w:val="clear" w:color="auto" w:fill="FFFFFF"/>
        <w:spacing w:after="0" w:line="480" w:lineRule="auto"/>
        <w:jc w:val="center"/>
        <w:textAlignment w:val="baseline"/>
        <w:rPr>
          <w:rFonts w:ascii="Georgia" w:eastAsia="Times New Roman" w:hAnsi="Georgia" w:cs="Times New Roman"/>
          <w:i/>
          <w:iCs/>
          <w:color w:val="212931"/>
          <w:sz w:val="24"/>
          <w:szCs w:val="24"/>
          <w:lang w:val="en-US" w:eastAsia="pl-PL"/>
        </w:rPr>
      </w:pPr>
      <w:r w:rsidRPr="009C429C">
        <w:rPr>
          <w:rFonts w:ascii="Georgia" w:eastAsia="Times New Roman" w:hAnsi="Georgia" w:cs="Times New Roman"/>
          <w:i/>
          <w:iCs/>
          <w:color w:val="212931"/>
          <w:sz w:val="24"/>
          <w:szCs w:val="24"/>
          <w:lang w:val="en-US" w:eastAsia="pl-PL"/>
        </w:rPr>
        <w:t xml:space="preserve">An IT Coders Lab graduate from React / Front-end specialty, having almost 10 years of previous commercial experience as a licensed tax advisor in "Big4" companies. An admirer of new tech, programming, quantum physics and </w:t>
      </w:r>
      <w:r>
        <w:rPr>
          <w:rFonts w:ascii="Georgia" w:eastAsia="Times New Roman" w:hAnsi="Georgia" w:cs="Times New Roman"/>
          <w:i/>
          <w:iCs/>
          <w:color w:val="212931"/>
          <w:sz w:val="24"/>
          <w:szCs w:val="24"/>
          <w:lang w:val="en-US" w:eastAsia="pl-PL"/>
        </w:rPr>
        <w:t>Croatian</w:t>
      </w:r>
      <w:r w:rsidRPr="009C429C">
        <w:rPr>
          <w:rFonts w:ascii="Georgia" w:eastAsia="Times New Roman" w:hAnsi="Georgia" w:cs="Times New Roman"/>
          <w:i/>
          <w:iCs/>
          <w:color w:val="212931"/>
          <w:sz w:val="24"/>
          <w:szCs w:val="24"/>
          <w:lang w:val="en-US" w:eastAsia="pl-PL"/>
        </w:rPr>
        <w:t xml:space="preserve"> sailing. Currently interested in Front-End offers for Junior position.</w:t>
      </w:r>
    </w:p>
    <w:p w14:paraId="230EDAF6" w14:textId="3FB5E808" w:rsidR="009C429C" w:rsidRPr="009C429C" w:rsidRDefault="009C429C" w:rsidP="009C429C">
      <w:pPr>
        <w:pStyle w:val="NormalnyWeb"/>
        <w:shd w:val="clear" w:color="auto" w:fill="FFFFFF"/>
        <w:jc w:val="both"/>
        <w:textAlignment w:val="baseline"/>
        <w:rPr>
          <w:rFonts w:ascii="Georgia" w:hAnsi="Georgia"/>
          <w:color w:val="212931"/>
          <w:sz w:val="32"/>
          <w:szCs w:val="32"/>
          <w:lang w:val="en-US"/>
        </w:rPr>
      </w:pPr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My full name is Rafał </w:t>
      </w:r>
      <w:ins w:id="2" w:author="Rafał Kelm" w:date="2019-06-30T12:42:00Z">
        <w:r w:rsidR="006F5877">
          <w:rPr>
            <w:rFonts w:ascii="Georgia" w:hAnsi="Georgia"/>
            <w:color w:val="212931"/>
            <w:sz w:val="32"/>
            <w:szCs w:val="32"/>
            <w:lang w:val="en-US"/>
          </w:rPr>
          <w:t xml:space="preserve">Robert </w:t>
        </w:r>
      </w:ins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Kelm. I was born in Katowice, Poland. From an early age </w:t>
      </w:r>
      <w:ins w:id="3" w:author="Rafał Kelm" w:date="2019-06-30T11:58:00Z"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>I enjoyed</w:t>
        </w:r>
        <w:r w:rsidR="000558B2" w:rsidRPr="009C429C">
          <w:rPr>
            <w:rFonts w:ascii="Georgia" w:hAnsi="Georgia"/>
            <w:color w:val="212931"/>
            <w:sz w:val="32"/>
            <w:szCs w:val="32"/>
            <w:lang w:val="en-US"/>
          </w:rPr>
          <w:t xml:space="preserve"> mathematics and science</w:t>
        </w:r>
        <w:r w:rsidR="000558B2" w:rsidRPr="009C429C">
          <w:rPr>
            <w:rFonts w:ascii="Georgia" w:hAnsi="Georgia"/>
            <w:color w:val="212931"/>
            <w:sz w:val="32"/>
            <w:szCs w:val="32"/>
            <w:lang w:val="en-US"/>
          </w:rPr>
          <w:t xml:space="preserve"> </w:t>
        </w:r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 xml:space="preserve">and </w:t>
        </w:r>
      </w:ins>
      <w:del w:id="4" w:author="Rafał Kelm" w:date="2019-06-30T11:58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I </w:delText>
        </w:r>
      </w:del>
      <w:r>
        <w:rPr>
          <w:rFonts w:ascii="Georgia" w:hAnsi="Georgia"/>
          <w:color w:val="212931"/>
          <w:sz w:val="32"/>
          <w:szCs w:val="32"/>
          <w:lang w:val="en-US"/>
        </w:rPr>
        <w:t>was interested in new technologies</w:t>
      </w:r>
      <w:del w:id="5" w:author="Rafał Kelm" w:date="2019-06-30T11:58:00Z">
        <w:r w:rsidDel="000558B2">
          <w:rPr>
            <w:rFonts w:ascii="Georgia" w:hAnsi="Georgia"/>
            <w:color w:val="212931"/>
            <w:sz w:val="32"/>
            <w:szCs w:val="32"/>
            <w:lang w:val="en-US"/>
          </w:rPr>
          <w:delText>, I enjoyed</w:delText>
        </w:r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 mathematics and science</w:delText>
        </w:r>
      </w:del>
      <w:r w:rsidRPr="009C429C">
        <w:rPr>
          <w:rFonts w:ascii="Georgia" w:hAnsi="Georgia"/>
          <w:color w:val="212931"/>
          <w:sz w:val="32"/>
          <w:szCs w:val="32"/>
          <w:lang w:val="en-US"/>
        </w:rPr>
        <w:t>. On the other hand,</w:t>
      </w:r>
      <w:ins w:id="6" w:author="Rafał Kelm" w:date="2019-06-30T11:59:00Z"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 xml:space="preserve"> I was sort of a mixture, because</w:t>
        </w:r>
      </w:ins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 </w:t>
      </w:r>
      <w:ins w:id="7" w:author="Rafał Kelm" w:date="2019-06-30T12:00:00Z"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 xml:space="preserve">of </w:t>
        </w:r>
      </w:ins>
      <w:del w:id="8" w:author="Rafał Kelm" w:date="2019-06-30T12:00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I </w:delText>
        </w:r>
        <w:r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had </w:delText>
        </w:r>
      </w:del>
      <w:del w:id="9" w:author="Rafał Kelm" w:date="2019-06-30T11:50:00Z">
        <w:r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certain </w:delText>
        </w:r>
      </w:del>
      <w:r>
        <w:rPr>
          <w:rFonts w:ascii="Georgia" w:hAnsi="Georgia"/>
          <w:color w:val="212931"/>
          <w:sz w:val="32"/>
          <w:szCs w:val="32"/>
          <w:lang w:val="en-US"/>
        </w:rPr>
        <w:t>artistic skills</w:t>
      </w:r>
      <w:ins w:id="10" w:author="Rafał Kelm" w:date="2019-06-30T12:00:00Z"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 xml:space="preserve"> I had</w:t>
        </w:r>
      </w:ins>
      <w:del w:id="11" w:author="Rafał Kelm" w:date="2019-06-30T11:49:00Z">
        <w:r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 </w:delText>
        </w:r>
        <w:r w:rsidRPr="00CF23C8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that placed me above the average within my schoolmates group</w:delText>
        </w:r>
      </w:del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. </w:t>
      </w:r>
    </w:p>
    <w:p w14:paraId="178E0070" w14:textId="57EC63FD" w:rsidR="004470C0" w:rsidDel="000558B2" w:rsidRDefault="009C429C" w:rsidP="009C429C">
      <w:pPr>
        <w:pStyle w:val="NormalnyWeb"/>
        <w:shd w:val="clear" w:color="auto" w:fill="FFFFFF"/>
        <w:jc w:val="both"/>
        <w:textAlignment w:val="baseline"/>
        <w:rPr>
          <w:del w:id="12" w:author="Rafał Kelm" w:date="2019-06-30T12:01:00Z"/>
          <w:rFonts w:ascii="Georgia" w:hAnsi="Georgia"/>
          <w:color w:val="212931"/>
          <w:sz w:val="32"/>
          <w:szCs w:val="32"/>
          <w:lang w:val="en-US"/>
        </w:rPr>
      </w:pPr>
      <w:del w:id="13" w:author="Rafał Kelm" w:date="2019-06-30T12:00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In high school </w:delText>
        </w:r>
      </w:del>
      <w:del w:id="14" w:author="Rafał Kelm" w:date="2019-06-30T11:51:00Z"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I’ve got to a an</w:delText>
        </w:r>
      </w:del>
      <w:ins w:id="15" w:author="Rafał Kelm" w:date="2019-06-30T11:51:00Z">
        <w:r w:rsidR="00CF23C8">
          <w:rPr>
            <w:rFonts w:ascii="Georgia" w:hAnsi="Georgia"/>
            <w:color w:val="212931"/>
            <w:sz w:val="32"/>
            <w:szCs w:val="32"/>
            <w:lang w:val="en-US"/>
          </w:rPr>
          <w:t>I passed through an</w:t>
        </w:r>
      </w:ins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 advanced mathematics / physics profile in </w:t>
      </w:r>
      <w:del w:id="16" w:author="Rafał Kelm" w:date="2019-06-30T12:29:00Z">
        <w:r w:rsidRPr="009C429C" w:rsidDel="00384A47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one of the best </w:delText>
        </w:r>
      </w:del>
      <w:ins w:id="17" w:author="Rafał Kelm" w:date="2019-06-30T12:00:00Z"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 xml:space="preserve">high </w:t>
        </w:r>
      </w:ins>
      <w:r w:rsidRPr="009C429C">
        <w:rPr>
          <w:rFonts w:ascii="Georgia" w:hAnsi="Georgia"/>
          <w:color w:val="212931"/>
          <w:sz w:val="32"/>
          <w:szCs w:val="32"/>
          <w:lang w:val="en-US"/>
        </w:rPr>
        <w:t>school</w:t>
      </w:r>
      <w:del w:id="18" w:author="Rafał Kelm" w:date="2019-06-30T12:30:00Z">
        <w:r w:rsidRPr="009C429C" w:rsidDel="00384A47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s in south </w:delText>
        </w:r>
        <w:r w:rsidR="004470C0" w:rsidDel="00384A47">
          <w:rPr>
            <w:rFonts w:ascii="Georgia" w:hAnsi="Georgia"/>
            <w:color w:val="212931"/>
            <w:sz w:val="32"/>
            <w:szCs w:val="32"/>
            <w:lang w:val="en-US"/>
          </w:rPr>
          <w:delText>Poland</w:delText>
        </w:r>
      </w:del>
      <w:ins w:id="19" w:author="Rafał Kelm" w:date="2019-06-30T12:01:00Z"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>, when I</w:t>
        </w:r>
      </w:ins>
      <w:del w:id="20" w:author="Rafał Kelm" w:date="2019-06-30T12:01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>.</w:delText>
        </w:r>
      </w:del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 </w:t>
      </w:r>
      <w:del w:id="21" w:author="Rafał Kelm" w:date="2019-06-30T11:51:00Z"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This profile was for years known from educating </w:delText>
        </w:r>
        <w:r w:rsidR="004470C0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bright people</w:delText>
        </w:r>
        <w:r w:rsidR="004470C0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, including</w:delText>
        </w:r>
        <w:r w:rsidR="004470C0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 </w:delText>
        </w:r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scientists</w:delText>
        </w:r>
        <w:r w:rsidR="004470C0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, doctors</w:delText>
        </w:r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 and academia in natural sciences. </w:delText>
        </w:r>
      </w:del>
    </w:p>
    <w:p w14:paraId="0BF2DFEB" w14:textId="5642C3FC" w:rsidR="009C429C" w:rsidRPr="009C429C" w:rsidRDefault="009C429C" w:rsidP="009C429C">
      <w:pPr>
        <w:pStyle w:val="NormalnyWeb"/>
        <w:shd w:val="clear" w:color="auto" w:fill="FFFFFF"/>
        <w:jc w:val="both"/>
        <w:textAlignment w:val="baseline"/>
        <w:rPr>
          <w:rFonts w:ascii="Georgia" w:hAnsi="Georgia"/>
          <w:color w:val="212931"/>
          <w:sz w:val="32"/>
          <w:szCs w:val="32"/>
          <w:lang w:val="en-US"/>
        </w:rPr>
      </w:pPr>
      <w:del w:id="22" w:author="Rafał Kelm" w:date="2019-06-30T12:01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Despite </w:delText>
        </w:r>
        <w:r w:rsidR="004470C0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all </w:delText>
        </w:r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of that, at this stage, I </w:delText>
        </w:r>
      </w:del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decided to become a lawyer. </w:t>
      </w:r>
      <w:ins w:id="23" w:author="Rafał Kelm" w:date="2019-06-30T12:01:00Z"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 xml:space="preserve">For some reasons, </w:t>
        </w:r>
      </w:ins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I set for a completely different </w:t>
      </w:r>
      <w:del w:id="24" w:author="Rafał Kelm" w:date="2019-06-30T12:01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direction </w:delText>
        </w:r>
      </w:del>
      <w:ins w:id="25" w:author="Rafał Kelm" w:date="2019-06-30T12:01:00Z"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>path</w:t>
        </w:r>
        <w:r w:rsidR="000558B2" w:rsidRPr="009C429C">
          <w:rPr>
            <w:rFonts w:ascii="Georgia" w:hAnsi="Georgia"/>
            <w:color w:val="212931"/>
            <w:sz w:val="32"/>
            <w:szCs w:val="32"/>
            <w:lang w:val="en-US"/>
          </w:rPr>
          <w:t xml:space="preserve"> </w:t>
        </w:r>
      </w:ins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of </w:t>
      </w:r>
      <w:r w:rsidR="004470C0">
        <w:rPr>
          <w:rFonts w:ascii="Georgia" w:hAnsi="Georgia"/>
          <w:color w:val="212931"/>
          <w:sz w:val="32"/>
          <w:szCs w:val="32"/>
          <w:lang w:val="en-US"/>
        </w:rPr>
        <w:t xml:space="preserve">my </w:t>
      </w:r>
      <w:r w:rsidRPr="009C429C">
        <w:rPr>
          <w:rFonts w:ascii="Georgia" w:hAnsi="Georgia"/>
          <w:color w:val="212931"/>
          <w:sz w:val="32"/>
          <w:szCs w:val="32"/>
          <w:lang w:val="en-US"/>
        </w:rPr>
        <w:t>personal development</w:t>
      </w:r>
      <w:ins w:id="26" w:author="Rafał Kelm" w:date="2019-06-30T12:37:00Z">
        <w:r w:rsidR="000060A8">
          <w:rPr>
            <w:rFonts w:ascii="Georgia" w:hAnsi="Georgia"/>
            <w:color w:val="212931"/>
            <w:sz w:val="32"/>
            <w:szCs w:val="32"/>
            <w:lang w:val="en-US"/>
          </w:rPr>
          <w:t>.</w:t>
        </w:r>
      </w:ins>
      <w:del w:id="27" w:author="Rafał Kelm" w:date="2019-06-30T12:01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>.</w:delText>
        </w:r>
      </w:del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 </w:t>
      </w:r>
      <w:del w:id="28" w:author="Rafał Kelm" w:date="2019-06-30T11:52:00Z"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As decided, </w:delText>
        </w:r>
      </w:del>
      <w:del w:id="29" w:author="Rafał Kelm" w:date="2019-06-30T12:37:00Z">
        <w:r w:rsidRPr="009C429C" w:rsidDel="000060A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I enrolled to the law school at the </w:delText>
        </w:r>
        <w:r w:rsidR="004470C0" w:rsidRPr="009C429C" w:rsidDel="000060A8">
          <w:rPr>
            <w:rFonts w:ascii="Georgia" w:hAnsi="Georgia"/>
            <w:color w:val="212931"/>
            <w:sz w:val="32"/>
            <w:szCs w:val="32"/>
            <w:lang w:val="en-US"/>
          </w:rPr>
          <w:delText>University of Warsaw</w:delText>
        </w:r>
      </w:del>
      <w:del w:id="30" w:author="Rafał Kelm" w:date="2019-06-30T11:52:00Z"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, which has a </w:delText>
        </w:r>
        <w:r w:rsidR="004470C0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long </w:delText>
        </w:r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history of educating lawyers</w:delText>
        </w:r>
        <w:r w:rsidR="004470C0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 (since 1808)</w:delText>
        </w:r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.</w:delText>
        </w:r>
      </w:del>
    </w:p>
    <w:p w14:paraId="4E90B239" w14:textId="632E361D" w:rsidR="004470C0" w:rsidRDefault="00CF23C8" w:rsidP="009C429C">
      <w:pPr>
        <w:pStyle w:val="NormalnyWeb"/>
        <w:shd w:val="clear" w:color="auto" w:fill="FFFFFF"/>
        <w:jc w:val="both"/>
        <w:textAlignment w:val="baseline"/>
        <w:rPr>
          <w:rFonts w:ascii="Georgia" w:hAnsi="Georgia"/>
          <w:color w:val="212931"/>
          <w:sz w:val="32"/>
          <w:szCs w:val="32"/>
          <w:lang w:val="en-US"/>
        </w:rPr>
      </w:pPr>
      <w:ins w:id="31" w:author="Rafał Kelm" w:date="2019-06-30T11:52:00Z">
        <w:r>
          <w:rPr>
            <w:rFonts w:ascii="Georgia" w:hAnsi="Georgia"/>
            <w:color w:val="212931"/>
            <w:sz w:val="32"/>
            <w:szCs w:val="32"/>
            <w:lang w:val="en-US"/>
          </w:rPr>
          <w:t xml:space="preserve">In 2011, </w:t>
        </w:r>
      </w:ins>
      <w:del w:id="32" w:author="Rafał Kelm" w:date="2019-06-30T11:52:00Z">
        <w:r w:rsidR="009C429C"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A</w:delText>
        </w:r>
      </w:del>
      <w:ins w:id="33" w:author="Rafał Kelm" w:date="2019-06-30T11:52:00Z">
        <w:r>
          <w:rPr>
            <w:rFonts w:ascii="Georgia" w:hAnsi="Georgia"/>
            <w:color w:val="212931"/>
            <w:sz w:val="32"/>
            <w:szCs w:val="32"/>
            <w:lang w:val="en-US"/>
          </w:rPr>
          <w:t>a</w:t>
        </w:r>
      </w:ins>
      <w:r w:rsidR="009C429C" w:rsidRPr="009C429C">
        <w:rPr>
          <w:rFonts w:ascii="Georgia" w:hAnsi="Georgia"/>
          <w:color w:val="212931"/>
          <w:sz w:val="32"/>
          <w:szCs w:val="32"/>
          <w:lang w:val="en-US"/>
        </w:rPr>
        <w:t xml:space="preserve">s a result of </w:t>
      </w:r>
      <w:r w:rsidR="004470C0">
        <w:rPr>
          <w:rFonts w:ascii="Georgia" w:hAnsi="Georgia"/>
          <w:color w:val="212931"/>
          <w:sz w:val="32"/>
          <w:szCs w:val="32"/>
          <w:lang w:val="en-US"/>
        </w:rPr>
        <w:t>certain</w:t>
      </w:r>
      <w:r w:rsidR="009C429C" w:rsidRPr="009C429C">
        <w:rPr>
          <w:rFonts w:ascii="Georgia" w:hAnsi="Georgia"/>
          <w:color w:val="212931"/>
          <w:sz w:val="32"/>
          <w:szCs w:val="32"/>
          <w:lang w:val="en-US"/>
        </w:rPr>
        <w:t xml:space="preserve"> achievements at the law school, I’ve received a six-month scholarship at the Maurer School of Law</w:t>
      </w:r>
      <w:r w:rsidR="004470C0">
        <w:rPr>
          <w:rFonts w:ascii="Georgia" w:hAnsi="Georgia"/>
          <w:color w:val="212931"/>
          <w:sz w:val="32"/>
          <w:szCs w:val="32"/>
          <w:lang w:val="en-US"/>
        </w:rPr>
        <w:t xml:space="preserve"> (</w:t>
      </w:r>
      <w:r w:rsidR="004470C0" w:rsidRPr="009C429C">
        <w:rPr>
          <w:rFonts w:ascii="Georgia" w:hAnsi="Georgia"/>
          <w:color w:val="212931"/>
          <w:sz w:val="32"/>
          <w:szCs w:val="32"/>
          <w:lang w:val="en-US"/>
        </w:rPr>
        <w:t>University of Indiana, Bloomington</w:t>
      </w:r>
      <w:r w:rsidR="004470C0">
        <w:rPr>
          <w:rFonts w:ascii="Georgia" w:hAnsi="Georgia"/>
          <w:color w:val="212931"/>
          <w:sz w:val="32"/>
          <w:szCs w:val="32"/>
          <w:lang w:val="en-US"/>
        </w:rPr>
        <w:t>, US)</w:t>
      </w:r>
      <w:r w:rsidR="009C429C" w:rsidRPr="009C429C">
        <w:rPr>
          <w:rFonts w:ascii="Georgia" w:hAnsi="Georgia"/>
          <w:color w:val="212931"/>
          <w:sz w:val="32"/>
          <w:szCs w:val="32"/>
          <w:lang w:val="en-US"/>
        </w:rPr>
        <w:t xml:space="preserve">. </w:t>
      </w:r>
    </w:p>
    <w:p w14:paraId="7F84F7F5" w14:textId="158DC03E" w:rsidR="009C429C" w:rsidRPr="009C429C" w:rsidRDefault="009C429C" w:rsidP="009C429C">
      <w:pPr>
        <w:pStyle w:val="NormalnyWeb"/>
        <w:shd w:val="clear" w:color="auto" w:fill="FFFFFF"/>
        <w:jc w:val="both"/>
        <w:textAlignment w:val="baseline"/>
        <w:rPr>
          <w:rFonts w:ascii="Georgia" w:hAnsi="Georgia"/>
          <w:color w:val="212931"/>
          <w:sz w:val="32"/>
          <w:szCs w:val="32"/>
          <w:lang w:val="en-US"/>
        </w:rPr>
      </w:pPr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After returning to Poland, </w:t>
      </w:r>
      <w:r w:rsidR="004470C0">
        <w:rPr>
          <w:rFonts w:ascii="Georgia" w:hAnsi="Georgia"/>
          <w:color w:val="212931"/>
          <w:sz w:val="32"/>
          <w:szCs w:val="32"/>
          <w:lang w:val="en-US"/>
        </w:rPr>
        <w:t xml:space="preserve">I decided not to pursue the typical attorney career, but to develop in other direction – a direction that will allow me </w:t>
      </w:r>
      <w:r w:rsidR="00CF23C8">
        <w:rPr>
          <w:rFonts w:ascii="Georgia" w:hAnsi="Georgia"/>
          <w:color w:val="212931"/>
          <w:sz w:val="32"/>
          <w:szCs w:val="32"/>
          <w:lang w:val="en-US"/>
        </w:rPr>
        <w:t xml:space="preserve">for </w:t>
      </w:r>
      <w:r w:rsidR="004470C0">
        <w:rPr>
          <w:rFonts w:ascii="Georgia" w:hAnsi="Georgia"/>
          <w:color w:val="212931"/>
          <w:sz w:val="32"/>
          <w:szCs w:val="32"/>
          <w:lang w:val="en-US"/>
        </w:rPr>
        <w:t xml:space="preserve">the broader contact with </w:t>
      </w:r>
      <w:r w:rsidR="004470C0" w:rsidRPr="009C429C">
        <w:rPr>
          <w:rFonts w:ascii="Georgia" w:hAnsi="Georgia"/>
          <w:color w:val="212931"/>
          <w:sz w:val="32"/>
          <w:szCs w:val="32"/>
          <w:lang w:val="en-US"/>
        </w:rPr>
        <w:t>analytical thinking and numbers</w:t>
      </w:r>
      <w:r w:rsidR="00CF23C8">
        <w:rPr>
          <w:rFonts w:ascii="Georgia" w:hAnsi="Georgia"/>
          <w:color w:val="212931"/>
          <w:sz w:val="32"/>
          <w:szCs w:val="32"/>
          <w:lang w:val="en-US"/>
        </w:rPr>
        <w:t xml:space="preserve">. </w:t>
      </w:r>
      <w:r w:rsidRPr="009C429C">
        <w:rPr>
          <w:rFonts w:ascii="Georgia" w:hAnsi="Georgia"/>
          <w:color w:val="212931"/>
          <w:sz w:val="32"/>
          <w:szCs w:val="32"/>
          <w:lang w:val="en-US"/>
        </w:rPr>
        <w:t>I went through</w:t>
      </w:r>
      <w:r w:rsidR="004470C0">
        <w:rPr>
          <w:rFonts w:ascii="Georgia" w:hAnsi="Georgia"/>
          <w:color w:val="212931"/>
          <w:sz w:val="32"/>
          <w:szCs w:val="32"/>
          <w:lang w:val="en-US"/>
        </w:rPr>
        <w:t xml:space="preserve"> quite</w:t>
      </w:r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 demanding exams for a</w:t>
      </w:r>
      <w:r w:rsidR="004470C0">
        <w:rPr>
          <w:rFonts w:ascii="Georgia" w:hAnsi="Georgia"/>
          <w:color w:val="212931"/>
          <w:sz w:val="32"/>
          <w:szCs w:val="32"/>
          <w:lang w:val="en-US"/>
        </w:rPr>
        <w:t xml:space="preserve"> licensed</w:t>
      </w:r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 tax advisor</w:t>
      </w:r>
      <w:ins w:id="34" w:author="Rafał Kelm" w:date="2019-06-30T11:53:00Z">
        <w:r w:rsidR="00CF23C8">
          <w:rPr>
            <w:rFonts w:ascii="Georgia" w:hAnsi="Georgia"/>
            <w:color w:val="212931"/>
            <w:sz w:val="32"/>
            <w:szCs w:val="32"/>
            <w:lang w:val="en-US"/>
          </w:rPr>
          <w:t xml:space="preserve"> and became one of the tax lawyers in Big4 companies.</w:t>
        </w:r>
      </w:ins>
      <w:del w:id="35" w:author="Rafał Kelm" w:date="2019-06-30T11:53:00Z"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. </w:delText>
        </w:r>
      </w:del>
    </w:p>
    <w:p w14:paraId="2B297E0C" w14:textId="0467717A" w:rsidR="009C429C" w:rsidRPr="009C429C" w:rsidDel="00CF23C8" w:rsidRDefault="009C429C" w:rsidP="009C429C">
      <w:pPr>
        <w:pStyle w:val="NormalnyWeb"/>
        <w:shd w:val="clear" w:color="auto" w:fill="FFFFFF"/>
        <w:jc w:val="both"/>
        <w:textAlignment w:val="baseline"/>
        <w:rPr>
          <w:del w:id="36" w:author="Rafał Kelm" w:date="2019-06-30T11:53:00Z"/>
          <w:rFonts w:ascii="Georgia" w:hAnsi="Georgia"/>
          <w:color w:val="212931"/>
          <w:sz w:val="32"/>
          <w:szCs w:val="32"/>
          <w:lang w:val="en-US"/>
        </w:rPr>
      </w:pPr>
      <w:del w:id="37" w:author="Rafał Kelm" w:date="2019-06-30T11:53:00Z"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The field of international transactions became my main area of expertise. For the last several years, I have provided tax services on behalf of the largest consulting companies in the market. I have participated in </w:delText>
        </w:r>
        <w:r w:rsidR="00CF23C8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local and </w:delText>
        </w:r>
        <w:r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global transactions.</w:delText>
        </w:r>
      </w:del>
    </w:p>
    <w:p w14:paraId="09516D97" w14:textId="17B8D2EA" w:rsidR="00CF23C8" w:rsidRDefault="00CF23C8" w:rsidP="009C429C">
      <w:pPr>
        <w:pStyle w:val="NormalnyWeb"/>
        <w:shd w:val="clear" w:color="auto" w:fill="FFFFFF"/>
        <w:jc w:val="both"/>
        <w:textAlignment w:val="baseline"/>
        <w:rPr>
          <w:rFonts w:ascii="Georgia" w:hAnsi="Georgia"/>
          <w:color w:val="212931"/>
          <w:sz w:val="32"/>
          <w:szCs w:val="32"/>
          <w:lang w:val="en-US"/>
        </w:rPr>
      </w:pPr>
      <w:del w:id="38" w:author="Rafał Kelm" w:date="2019-06-30T11:53:00Z">
        <w:r w:rsidDel="00CF23C8">
          <w:rPr>
            <w:rFonts w:ascii="Georgia" w:hAnsi="Georgia"/>
            <w:color w:val="212931"/>
            <w:sz w:val="32"/>
            <w:szCs w:val="32"/>
            <w:lang w:val="en-US"/>
          </w:rPr>
          <w:delText>This</w:delText>
        </w:r>
        <w:r w:rsidR="009C429C"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 period was very demanding and</w:delText>
        </w:r>
      </w:del>
      <w:ins w:id="39" w:author="Rafał Kelm" w:date="2019-06-30T11:54:00Z">
        <w:r>
          <w:rPr>
            <w:rFonts w:ascii="Georgia" w:hAnsi="Georgia"/>
            <w:color w:val="212931"/>
            <w:sz w:val="32"/>
            <w:szCs w:val="32"/>
            <w:lang w:val="en-US"/>
          </w:rPr>
          <w:t>Professional work</w:t>
        </w:r>
      </w:ins>
      <w:r w:rsidR="009C429C" w:rsidRPr="009C429C">
        <w:rPr>
          <w:rFonts w:ascii="Georgia" w:hAnsi="Georgia"/>
          <w:color w:val="212931"/>
          <w:sz w:val="32"/>
          <w:szCs w:val="32"/>
          <w:lang w:val="en-US"/>
        </w:rPr>
        <w:t xml:space="preserve"> taught me a lot</w:t>
      </w:r>
      <w:del w:id="40" w:author="Rafał Kelm" w:date="2019-06-30T11:55:00Z">
        <w:r w:rsidR="009C429C"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. I also had some time to think about what is </w:delText>
        </w:r>
      </w:del>
      <w:del w:id="41" w:author="Rafał Kelm" w:date="2019-06-30T11:56:00Z">
        <w:r w:rsidR="009C429C"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>important for me in my life</w:delText>
        </w:r>
      </w:del>
      <w:r w:rsidR="009C429C" w:rsidRPr="009C429C">
        <w:rPr>
          <w:rFonts w:ascii="Georgia" w:hAnsi="Georgia"/>
          <w:color w:val="212931"/>
          <w:sz w:val="32"/>
          <w:szCs w:val="32"/>
          <w:lang w:val="en-US"/>
        </w:rPr>
        <w:t xml:space="preserve">. </w:t>
      </w:r>
      <w:ins w:id="42" w:author="Rafał Kelm" w:date="2019-06-30T12:12:00Z"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>One of the conclusions</w:t>
        </w:r>
      </w:ins>
      <w:ins w:id="43" w:author="Rafał Kelm" w:date="2019-06-30T12:13:00Z"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 xml:space="preserve"> from these years of experience is that you </w:t>
        </w:r>
      </w:ins>
      <w:ins w:id="44" w:author="Rafał Kelm" w:date="2019-06-30T12:20:00Z">
        <w:r w:rsidR="00384A47">
          <w:rPr>
            <w:rFonts w:ascii="Georgia" w:hAnsi="Georgia"/>
            <w:color w:val="212931"/>
            <w:sz w:val="32"/>
            <w:szCs w:val="32"/>
            <w:lang w:val="en-US"/>
          </w:rPr>
          <w:t xml:space="preserve">have to </w:t>
        </w:r>
        <w:r w:rsidR="007C27ED" w:rsidRPr="007C27ED">
          <w:rPr>
            <w:rFonts w:ascii="Georgia" w:hAnsi="Georgia"/>
            <w:color w:val="212931"/>
            <w:sz w:val="32"/>
            <w:szCs w:val="32"/>
            <w:lang w:val="en-US"/>
          </w:rPr>
          <w:t>build on the areas in which</w:t>
        </w:r>
        <w:r w:rsidR="00384A47">
          <w:rPr>
            <w:rFonts w:ascii="Georgia" w:hAnsi="Georgia"/>
            <w:color w:val="212931"/>
            <w:sz w:val="32"/>
            <w:szCs w:val="32"/>
            <w:lang w:val="en-US"/>
          </w:rPr>
          <w:t xml:space="preserve"> you</w:t>
        </w:r>
        <w:r w:rsidR="007C27ED" w:rsidRPr="007C27ED">
          <w:rPr>
            <w:rFonts w:ascii="Georgia" w:hAnsi="Georgia"/>
            <w:color w:val="212931"/>
            <w:sz w:val="32"/>
            <w:szCs w:val="32"/>
            <w:lang w:val="en-US"/>
          </w:rPr>
          <w:t xml:space="preserve"> have the most</w:t>
        </w:r>
        <w:r w:rsidR="00384A47">
          <w:rPr>
            <w:rFonts w:ascii="Georgia" w:hAnsi="Georgia"/>
            <w:color w:val="212931"/>
            <w:sz w:val="32"/>
            <w:szCs w:val="32"/>
            <w:lang w:val="en-US"/>
          </w:rPr>
          <w:t xml:space="preserve"> natural</w:t>
        </w:r>
        <w:r w:rsidR="007C27ED" w:rsidRPr="007C27ED">
          <w:rPr>
            <w:rFonts w:ascii="Georgia" w:hAnsi="Georgia"/>
            <w:color w:val="212931"/>
            <w:sz w:val="32"/>
            <w:szCs w:val="32"/>
            <w:lang w:val="en-US"/>
          </w:rPr>
          <w:t xml:space="preserve"> potential to grow and succeed.</w:t>
        </w:r>
      </w:ins>
      <w:del w:id="45" w:author="Rafał Kelm" w:date="2019-06-30T11:54:00Z">
        <w:r w:rsidR="009C429C"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These reflections have led me to some conclusions. </w:delText>
        </w:r>
      </w:del>
    </w:p>
    <w:p w14:paraId="542CB576" w14:textId="3813A1D8" w:rsidR="007C27ED" w:rsidRDefault="000060A8" w:rsidP="009C429C">
      <w:pPr>
        <w:pStyle w:val="NormalnyWeb"/>
        <w:shd w:val="clear" w:color="auto" w:fill="FFFFFF"/>
        <w:jc w:val="both"/>
        <w:textAlignment w:val="baseline"/>
        <w:rPr>
          <w:ins w:id="46" w:author="Rafał Kelm" w:date="2019-06-30T12:08:00Z"/>
          <w:rFonts w:ascii="Georgia" w:hAnsi="Georgia"/>
          <w:color w:val="212931"/>
          <w:sz w:val="32"/>
          <w:szCs w:val="32"/>
          <w:lang w:val="en-US"/>
        </w:rPr>
      </w:pPr>
      <w:ins w:id="47" w:author="Rafał Kelm" w:date="2019-06-30T12:31:00Z">
        <w:r>
          <w:rPr>
            <w:rFonts w:ascii="Georgia" w:hAnsi="Georgia"/>
            <w:color w:val="212931"/>
            <w:sz w:val="32"/>
            <w:szCs w:val="32"/>
            <w:lang w:val="en-US"/>
          </w:rPr>
          <w:t xml:space="preserve">Surprise, surprise.. </w:t>
        </w:r>
      </w:ins>
      <w:del w:id="48" w:author="Rafał Kelm" w:date="2019-06-30T11:54:00Z">
        <w:r w:rsidR="009C429C" w:rsidRPr="009C429C" w:rsidDel="00CF23C8">
          <w:rPr>
            <w:rFonts w:ascii="Georgia" w:hAnsi="Georgia"/>
            <w:color w:val="212931"/>
            <w:sz w:val="32"/>
            <w:szCs w:val="32"/>
            <w:lang w:val="en-US"/>
          </w:rPr>
          <w:delText>First of all, I</w:delText>
        </w:r>
      </w:del>
      <w:ins w:id="49" w:author="Rafał Kelm" w:date="2019-06-30T11:54:00Z">
        <w:r w:rsidR="00CF23C8">
          <w:rPr>
            <w:rFonts w:ascii="Georgia" w:hAnsi="Georgia"/>
            <w:color w:val="212931"/>
            <w:sz w:val="32"/>
            <w:szCs w:val="32"/>
            <w:lang w:val="en-US"/>
          </w:rPr>
          <w:t>I</w:t>
        </w:r>
      </w:ins>
      <w:r w:rsidR="009C429C" w:rsidRPr="009C429C">
        <w:rPr>
          <w:rFonts w:ascii="Georgia" w:hAnsi="Georgia"/>
          <w:color w:val="212931"/>
          <w:sz w:val="32"/>
          <w:szCs w:val="32"/>
          <w:lang w:val="en-US"/>
        </w:rPr>
        <w:t xml:space="preserve"> found out that by the nature of things, I am a </w:t>
      </w:r>
      <w:del w:id="50" w:author="Rafał Kelm" w:date="2019-06-30T12:08:00Z">
        <w:r w:rsidR="009C429C" w:rsidRPr="009C429C" w:rsidDel="007C27ED">
          <w:rPr>
            <w:rFonts w:ascii="Georgia" w:hAnsi="Georgia"/>
            <w:color w:val="212931"/>
            <w:sz w:val="32"/>
            <w:szCs w:val="32"/>
            <w:lang w:val="en-US"/>
          </w:rPr>
          <w:delText>nerd</w:delText>
        </w:r>
      </w:del>
      <w:ins w:id="51" w:author="Rafał Kelm" w:date="2019-06-30T12:08:00Z"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>NERD…</w:t>
        </w:r>
      </w:ins>
    </w:p>
    <w:p w14:paraId="15B9FC32" w14:textId="26AA53DE" w:rsidR="000558B2" w:rsidRDefault="009C429C" w:rsidP="009C429C">
      <w:pPr>
        <w:pStyle w:val="NormalnyWeb"/>
        <w:shd w:val="clear" w:color="auto" w:fill="FFFFFF"/>
        <w:jc w:val="both"/>
        <w:textAlignment w:val="baseline"/>
        <w:rPr>
          <w:ins w:id="52" w:author="Rafał Kelm" w:date="2019-06-30T11:58:00Z"/>
          <w:rFonts w:ascii="Georgia" w:hAnsi="Georgia"/>
          <w:color w:val="212931"/>
          <w:sz w:val="32"/>
          <w:szCs w:val="32"/>
          <w:lang w:val="en-US"/>
        </w:rPr>
      </w:pPr>
      <w:del w:id="53" w:author="Rafał Kelm" w:date="2019-06-30T12:07:00Z">
        <w:r w:rsidRPr="009C429C" w:rsidDel="007C27ED">
          <w:rPr>
            <w:rFonts w:ascii="Georgia" w:hAnsi="Georgia"/>
            <w:color w:val="212931"/>
            <w:sz w:val="32"/>
            <w:szCs w:val="32"/>
            <w:lang w:val="en-US"/>
          </w:rPr>
          <w:lastRenderedPageBreak/>
          <w:delText>-extravertical p</w:delText>
        </w:r>
      </w:del>
      <w:del w:id="54" w:author="Rafał Kelm" w:date="2019-06-30T12:08:00Z">
        <w:r w:rsidRPr="009C429C" w:rsidDel="007C27ED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erson. </w:delText>
        </w:r>
      </w:del>
      <w:del w:id="55" w:author="Rafał Kelm" w:date="2019-06-30T11:56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I am not interested in earning a premium for an ever-increasing risk. </w:delText>
        </w:r>
      </w:del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I </w:t>
      </w:r>
      <w:del w:id="56" w:author="Rafał Kelm" w:date="2019-06-30T11:57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prefer honest work and </w:delText>
        </w:r>
      </w:del>
      <w:ins w:id="57" w:author="Rafał Kelm" w:date="2019-06-30T12:06:00Z"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>enjoy</w:t>
        </w:r>
      </w:ins>
      <w:ins w:id="58" w:author="Rafał Kelm" w:date="2019-06-30T11:57:00Z">
        <w:r w:rsidR="000558B2">
          <w:rPr>
            <w:rFonts w:ascii="Georgia" w:hAnsi="Georgia"/>
            <w:color w:val="212931"/>
            <w:sz w:val="32"/>
            <w:szCs w:val="32"/>
            <w:lang w:val="en-US"/>
          </w:rPr>
          <w:t xml:space="preserve"> </w:t>
        </w:r>
      </w:ins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solving complicated </w:t>
      </w:r>
      <w:ins w:id="59" w:author="Rafał Kelm" w:date="2019-06-30T12:09:00Z"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 xml:space="preserve">analytical </w:t>
        </w:r>
      </w:ins>
      <w:r w:rsidRPr="009C429C">
        <w:rPr>
          <w:rFonts w:ascii="Georgia" w:hAnsi="Georgia"/>
          <w:color w:val="212931"/>
          <w:sz w:val="32"/>
          <w:szCs w:val="32"/>
          <w:lang w:val="en-US"/>
        </w:rPr>
        <w:t>problems</w:t>
      </w:r>
      <w:ins w:id="60" w:author="Rafał Kelm" w:date="2019-06-30T12:10:00Z"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 xml:space="preserve"> </w:t>
        </w:r>
      </w:ins>
      <w:ins w:id="61" w:author="Rafał Kelm" w:date="2019-06-30T12:07:00Z"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 xml:space="preserve">rather than </w:t>
        </w:r>
      </w:ins>
      <w:ins w:id="62" w:author="Rafał Kelm" w:date="2019-06-30T12:09:00Z"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 xml:space="preserve">struggling </w:t>
        </w:r>
      </w:ins>
      <w:ins w:id="63" w:author="Rafał Kelm" w:date="2019-06-30T12:38:00Z">
        <w:r w:rsidR="000060A8">
          <w:rPr>
            <w:rFonts w:ascii="Georgia" w:hAnsi="Georgia"/>
            <w:color w:val="212931"/>
            <w:sz w:val="32"/>
            <w:szCs w:val="32"/>
            <w:lang w:val="en-US"/>
          </w:rPr>
          <w:t>as a senior manager in demanding</w:t>
        </w:r>
      </w:ins>
      <w:ins w:id="64" w:author="Rafał Kelm" w:date="2019-06-30T12:07:00Z"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 xml:space="preserve"> business </w:t>
        </w:r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>environment.</w:t>
        </w:r>
      </w:ins>
      <w:del w:id="65" w:author="Rafał Kelm" w:date="2019-06-30T11:57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. </w:delText>
        </w:r>
      </w:del>
      <w:del w:id="66" w:author="Rafał Kelm" w:date="2019-06-30T12:06:00Z">
        <w:r w:rsidRPr="009C429C" w:rsidDel="007C27ED">
          <w:rPr>
            <w:rFonts w:ascii="Georgia" w:hAnsi="Georgia"/>
            <w:color w:val="212931"/>
            <w:sz w:val="32"/>
            <w:szCs w:val="32"/>
            <w:lang w:val="en-US"/>
          </w:rPr>
          <w:delText>I d</w:delText>
        </w:r>
      </w:del>
      <w:del w:id="67" w:author="Rafał Kelm" w:date="2019-06-30T12:04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>o</w:delText>
        </w:r>
      </w:del>
      <w:del w:id="68" w:author="Rafał Kelm" w:date="2019-06-30T12:06:00Z">
        <w:r w:rsidRPr="009C429C" w:rsidDel="007C27ED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 not </w:delText>
        </w:r>
      </w:del>
      <w:del w:id="69" w:author="Rafał Kelm" w:date="2019-06-30T12:02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>want to deal with the largest business in managerial positions</w:delText>
        </w:r>
      </w:del>
      <w:del w:id="70" w:author="Rafał Kelm" w:date="2019-06-30T12:03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 </w:delText>
        </w:r>
      </w:del>
      <w:del w:id="71" w:author="Rafał Kelm" w:date="2019-06-30T12:04:00Z">
        <w:r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>for the next couple of years</w:delText>
        </w:r>
      </w:del>
      <w:del w:id="72" w:author="Rafał Kelm" w:date="2019-06-30T12:06:00Z">
        <w:r w:rsidRPr="009C429C" w:rsidDel="007C27ED">
          <w:rPr>
            <w:rFonts w:ascii="Georgia" w:hAnsi="Georgia"/>
            <w:color w:val="212931"/>
            <w:sz w:val="32"/>
            <w:szCs w:val="32"/>
            <w:lang w:val="en-US"/>
          </w:rPr>
          <w:delText>.</w:delText>
        </w:r>
      </w:del>
    </w:p>
    <w:p w14:paraId="2E3C5331" w14:textId="77777777" w:rsidR="000060A8" w:rsidRDefault="000060A8" w:rsidP="009C429C">
      <w:pPr>
        <w:pStyle w:val="NormalnyWeb"/>
        <w:shd w:val="clear" w:color="auto" w:fill="FFFFFF"/>
        <w:jc w:val="both"/>
        <w:textAlignment w:val="baseline"/>
        <w:rPr>
          <w:ins w:id="73" w:author="Rafał Kelm" w:date="2019-06-30T12:40:00Z"/>
          <w:rFonts w:ascii="Georgia" w:hAnsi="Georgia"/>
          <w:color w:val="212931"/>
          <w:sz w:val="32"/>
          <w:szCs w:val="32"/>
          <w:lang w:val="en-US"/>
        </w:rPr>
      </w:pPr>
      <w:ins w:id="74" w:author="Rafał Kelm" w:date="2019-06-30T12:39:00Z">
        <w:r>
          <w:rPr>
            <w:rFonts w:ascii="Georgia" w:hAnsi="Georgia"/>
            <w:color w:val="212931"/>
            <w:sz w:val="32"/>
            <w:szCs w:val="32"/>
            <w:lang w:val="en-US"/>
          </w:rPr>
          <w:t xml:space="preserve">Having all this in mind, </w:t>
        </w:r>
      </w:ins>
      <w:ins w:id="75" w:author="Rafał Kelm" w:date="2019-06-30T12:34:00Z">
        <w:r>
          <w:rPr>
            <w:rFonts w:ascii="Georgia" w:hAnsi="Georgia"/>
            <w:color w:val="212931"/>
            <w:sz w:val="32"/>
            <w:szCs w:val="32"/>
            <w:lang w:val="en-US"/>
          </w:rPr>
          <w:t xml:space="preserve">I was looking for the </w:t>
        </w:r>
      </w:ins>
      <w:ins w:id="76" w:author="Rafał Kelm" w:date="2019-06-30T12:35:00Z">
        <w:r>
          <w:rPr>
            <w:rFonts w:ascii="Georgia" w:hAnsi="Georgia"/>
            <w:color w:val="212931"/>
            <w:sz w:val="32"/>
            <w:szCs w:val="32"/>
            <w:lang w:val="en-US"/>
          </w:rPr>
          <w:t xml:space="preserve">adequate direction to move on. </w:t>
        </w:r>
      </w:ins>
      <w:ins w:id="77" w:author="Rafał Kelm" w:date="2019-06-30T12:39:00Z">
        <w:r>
          <w:rPr>
            <w:rFonts w:ascii="Georgia" w:hAnsi="Georgia"/>
            <w:color w:val="212931"/>
            <w:sz w:val="32"/>
            <w:szCs w:val="32"/>
            <w:lang w:val="en-US"/>
          </w:rPr>
          <w:t>Months and months of</w:t>
        </w:r>
      </w:ins>
      <w:ins w:id="78" w:author="Rafał Kelm" w:date="2019-06-30T12:35:00Z">
        <w:r>
          <w:rPr>
            <w:rFonts w:ascii="Georgia" w:hAnsi="Georgia"/>
            <w:color w:val="212931"/>
            <w:sz w:val="32"/>
            <w:szCs w:val="32"/>
            <w:lang w:val="en-US"/>
          </w:rPr>
          <w:t xml:space="preserve"> reflections</w:t>
        </w:r>
      </w:ins>
      <w:ins w:id="79" w:author="Rafał Kelm" w:date="2019-06-30T12:39:00Z">
        <w:r>
          <w:rPr>
            <w:rFonts w:ascii="Georgia" w:hAnsi="Georgia"/>
            <w:color w:val="212931"/>
            <w:sz w:val="32"/>
            <w:szCs w:val="32"/>
            <w:lang w:val="en-US"/>
          </w:rPr>
          <w:t xml:space="preserve"> indicated me the right way.</w:t>
        </w:r>
      </w:ins>
    </w:p>
    <w:p w14:paraId="0A6AA459" w14:textId="5B5055F1" w:rsidR="000060A8" w:rsidRDefault="000060A8" w:rsidP="009C429C">
      <w:pPr>
        <w:pStyle w:val="NormalnyWeb"/>
        <w:shd w:val="clear" w:color="auto" w:fill="FFFFFF"/>
        <w:jc w:val="both"/>
        <w:textAlignment w:val="baseline"/>
        <w:rPr>
          <w:ins w:id="80" w:author="Rafał Kelm" w:date="2019-06-30T12:35:00Z"/>
          <w:rFonts w:ascii="Georgia" w:hAnsi="Georgia"/>
          <w:color w:val="212931"/>
          <w:sz w:val="32"/>
          <w:szCs w:val="32"/>
          <w:lang w:val="en-US"/>
        </w:rPr>
      </w:pPr>
      <w:ins w:id="81" w:author="Rafał Kelm" w:date="2019-06-30T12:33:00Z">
        <w:r>
          <w:rPr>
            <w:rFonts w:ascii="Georgia" w:hAnsi="Georgia"/>
            <w:color w:val="212931"/>
            <w:sz w:val="32"/>
            <w:szCs w:val="32"/>
            <w:lang w:val="en-US"/>
          </w:rPr>
          <w:t xml:space="preserve">I found out that coding is much more </w:t>
        </w:r>
      </w:ins>
      <w:ins w:id="82" w:author="Rafał Kelm" w:date="2019-06-30T12:32:00Z">
        <w:r>
          <w:rPr>
            <w:rFonts w:ascii="Georgia" w:hAnsi="Georgia"/>
            <w:color w:val="212931"/>
            <w:sz w:val="32"/>
            <w:szCs w:val="32"/>
            <w:lang w:val="en-US"/>
          </w:rPr>
          <w:t>consistent with my personality and talents</w:t>
        </w:r>
      </w:ins>
      <w:ins w:id="83" w:author="Rafał Kelm" w:date="2019-06-30T12:33:00Z">
        <w:r>
          <w:rPr>
            <w:rFonts w:ascii="Georgia" w:hAnsi="Georgia"/>
            <w:color w:val="212931"/>
            <w:sz w:val="32"/>
            <w:szCs w:val="32"/>
            <w:lang w:val="en-US"/>
          </w:rPr>
          <w:t xml:space="preserve"> than anything else.. </w:t>
        </w:r>
      </w:ins>
    </w:p>
    <w:p w14:paraId="71D55891" w14:textId="6041C620" w:rsidR="009C429C" w:rsidRPr="009C429C" w:rsidRDefault="000060A8" w:rsidP="009C429C">
      <w:pPr>
        <w:pStyle w:val="NormalnyWeb"/>
        <w:shd w:val="clear" w:color="auto" w:fill="FFFFFF"/>
        <w:jc w:val="both"/>
        <w:textAlignment w:val="baseline"/>
        <w:rPr>
          <w:rFonts w:ascii="Georgia" w:hAnsi="Georgia"/>
          <w:color w:val="212931"/>
          <w:sz w:val="32"/>
          <w:szCs w:val="32"/>
          <w:lang w:val="en-US"/>
        </w:rPr>
      </w:pPr>
      <w:ins w:id="84" w:author="Rafał Kelm" w:date="2019-06-30T12:35:00Z">
        <w:r>
          <w:rPr>
            <w:rFonts w:ascii="Georgia" w:hAnsi="Georgia"/>
            <w:color w:val="212931"/>
            <w:sz w:val="32"/>
            <w:szCs w:val="32"/>
            <w:lang w:val="en-US"/>
          </w:rPr>
          <w:t>In late 2018</w:t>
        </w:r>
      </w:ins>
      <w:ins w:id="85" w:author="Rafał Kelm" w:date="2019-06-30T12:36:00Z">
        <w:r>
          <w:rPr>
            <w:rFonts w:ascii="Georgia" w:hAnsi="Georgia"/>
            <w:color w:val="212931"/>
            <w:sz w:val="32"/>
            <w:szCs w:val="32"/>
            <w:lang w:val="en-US"/>
          </w:rPr>
          <w:t xml:space="preserve"> </w:t>
        </w:r>
      </w:ins>
      <w:ins w:id="86" w:author="Rafał Kelm" w:date="2019-06-30T12:11:00Z"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>I decided to take a courageou</w:t>
        </w:r>
      </w:ins>
      <w:ins w:id="87" w:author="Rafał Kelm" w:date="2019-06-30T12:12:00Z">
        <w:r w:rsidR="007C27ED">
          <w:rPr>
            <w:rFonts w:ascii="Georgia" w:hAnsi="Georgia"/>
            <w:color w:val="212931"/>
            <w:sz w:val="32"/>
            <w:szCs w:val="32"/>
            <w:lang w:val="en-US"/>
          </w:rPr>
          <w:t xml:space="preserve">s step towards </w:t>
        </w:r>
      </w:ins>
      <w:ins w:id="88" w:author="Rafał Kelm" w:date="2019-06-30T12:27:00Z">
        <w:r w:rsidR="00384A47">
          <w:rPr>
            <w:rFonts w:ascii="Georgia" w:hAnsi="Georgia"/>
            <w:color w:val="212931"/>
            <w:sz w:val="32"/>
            <w:szCs w:val="32"/>
            <w:lang w:val="en-US"/>
          </w:rPr>
          <w:t>becoming</w:t>
        </w:r>
      </w:ins>
      <w:ins w:id="89" w:author="Rafał Kelm" w:date="2019-06-30T12:28:00Z">
        <w:r w:rsidR="00384A47">
          <w:rPr>
            <w:rFonts w:ascii="Georgia" w:hAnsi="Georgia"/>
            <w:color w:val="212931"/>
            <w:sz w:val="32"/>
            <w:szCs w:val="32"/>
            <w:lang w:val="en-US"/>
          </w:rPr>
          <w:t xml:space="preserve"> a programmer.</w:t>
        </w:r>
      </w:ins>
      <w:ins w:id="90" w:author="Rafał Kelm" w:date="2019-06-30T12:29:00Z">
        <w:r w:rsidR="00384A47">
          <w:rPr>
            <w:rFonts w:ascii="Georgia" w:hAnsi="Georgia"/>
            <w:color w:val="212931"/>
            <w:sz w:val="32"/>
            <w:szCs w:val="32"/>
            <w:lang w:val="en-US"/>
          </w:rPr>
          <w:t xml:space="preserve"> </w:t>
        </w:r>
      </w:ins>
      <w:del w:id="91" w:author="Rafał Kelm" w:date="2019-06-30T11:58:00Z">
        <w:r w:rsidR="009C429C" w:rsidRPr="009C429C" w:rsidDel="000558B2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 </w:delText>
        </w:r>
      </w:del>
      <w:r w:rsidR="009C429C" w:rsidRPr="009C429C">
        <w:rPr>
          <w:rFonts w:ascii="Georgia" w:hAnsi="Georgia"/>
          <w:color w:val="212931"/>
          <w:sz w:val="32"/>
          <w:szCs w:val="32"/>
          <w:lang w:val="en-US"/>
        </w:rPr>
        <w:t xml:space="preserve">I am motivated to change my life </w:t>
      </w:r>
      <w:del w:id="92" w:author="Rafał Kelm" w:date="2019-06-30T12:29:00Z">
        <w:r w:rsidR="009C429C" w:rsidRPr="009C429C" w:rsidDel="00384A47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to </w:delText>
        </w:r>
      </w:del>
      <w:ins w:id="93" w:author="Rafał Kelm" w:date="2019-06-30T12:29:00Z">
        <w:r w:rsidR="00384A47">
          <w:rPr>
            <w:rFonts w:ascii="Georgia" w:hAnsi="Georgia"/>
            <w:color w:val="212931"/>
            <w:sz w:val="32"/>
            <w:szCs w:val="32"/>
            <w:lang w:val="en-US"/>
          </w:rPr>
          <w:t>for</w:t>
        </w:r>
        <w:r w:rsidR="00384A47" w:rsidRPr="009C429C">
          <w:rPr>
            <w:rFonts w:ascii="Georgia" w:hAnsi="Georgia"/>
            <w:color w:val="212931"/>
            <w:sz w:val="32"/>
            <w:szCs w:val="32"/>
            <w:lang w:val="en-US"/>
          </w:rPr>
          <w:t xml:space="preserve"> </w:t>
        </w:r>
      </w:ins>
      <w:r w:rsidR="009C429C" w:rsidRPr="009C429C">
        <w:rPr>
          <w:rFonts w:ascii="Georgia" w:hAnsi="Georgia"/>
          <w:color w:val="212931"/>
          <w:sz w:val="32"/>
          <w:szCs w:val="32"/>
          <w:lang w:val="en-US"/>
        </w:rPr>
        <w:t>better</w:t>
      </w:r>
      <w:ins w:id="94" w:author="Rafał Kelm" w:date="2019-06-30T12:40:00Z">
        <w:r w:rsidR="006F5877">
          <w:rPr>
            <w:rFonts w:ascii="Georgia" w:hAnsi="Georgia"/>
            <w:color w:val="212931"/>
            <w:sz w:val="32"/>
            <w:szCs w:val="32"/>
            <w:lang w:val="en-US"/>
          </w:rPr>
          <w:t>.</w:t>
        </w:r>
      </w:ins>
      <w:del w:id="95" w:author="Rafał Kelm" w:date="2019-06-30T12:28:00Z">
        <w:r w:rsidR="009C429C" w:rsidRPr="009C429C" w:rsidDel="00384A47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 and my surrounding to certain extend calm, but still intellectually ambitious environment.</w:delText>
        </w:r>
      </w:del>
      <w:ins w:id="96" w:author="Rafał Kelm" w:date="2019-06-30T12:40:00Z">
        <w:r w:rsidR="006F5877">
          <w:rPr>
            <w:rFonts w:ascii="Georgia" w:hAnsi="Georgia"/>
            <w:color w:val="212931"/>
            <w:sz w:val="32"/>
            <w:szCs w:val="32"/>
            <w:lang w:val="en-US"/>
          </w:rPr>
          <w:t xml:space="preserve"> R</w:t>
        </w:r>
      </w:ins>
      <w:ins w:id="97" w:author="Rafał Kelm" w:date="2019-06-30T12:36:00Z">
        <w:r>
          <w:rPr>
            <w:rFonts w:ascii="Georgia" w:hAnsi="Georgia"/>
            <w:color w:val="212931"/>
            <w:sz w:val="32"/>
            <w:szCs w:val="32"/>
            <w:lang w:val="en-US"/>
          </w:rPr>
          <w:t>ealizing my passions</w:t>
        </w:r>
      </w:ins>
      <w:ins w:id="98" w:author="Rafał Kelm" w:date="2019-06-30T12:40:00Z">
        <w:r w:rsidR="006F5877">
          <w:rPr>
            <w:rFonts w:ascii="Georgia" w:hAnsi="Georgia"/>
            <w:color w:val="212931"/>
            <w:sz w:val="32"/>
            <w:szCs w:val="32"/>
            <w:lang w:val="en-US"/>
          </w:rPr>
          <w:t xml:space="preserve"> and coming </w:t>
        </w:r>
      </w:ins>
      <w:ins w:id="99" w:author="Rafał Kelm" w:date="2019-06-30T12:41:00Z">
        <w:r w:rsidR="006F5877">
          <w:rPr>
            <w:rFonts w:ascii="Georgia" w:hAnsi="Georgia"/>
            <w:color w:val="212931"/>
            <w:sz w:val="32"/>
            <w:szCs w:val="32"/>
            <w:lang w:val="en-US"/>
          </w:rPr>
          <w:t>back happy from work is what I want to give to myself and my family in next years.</w:t>
        </w:r>
      </w:ins>
    </w:p>
    <w:p w14:paraId="20B39416" w14:textId="0DEADCAD" w:rsidR="009C429C" w:rsidRPr="009C429C" w:rsidDel="00384A47" w:rsidRDefault="009C429C" w:rsidP="009C429C">
      <w:pPr>
        <w:pStyle w:val="NormalnyWeb"/>
        <w:shd w:val="clear" w:color="auto" w:fill="FFFFFF"/>
        <w:jc w:val="both"/>
        <w:textAlignment w:val="baseline"/>
        <w:rPr>
          <w:del w:id="100" w:author="Rafał Kelm" w:date="2019-06-30T12:29:00Z"/>
          <w:rFonts w:ascii="Georgia" w:hAnsi="Georgia"/>
          <w:color w:val="212931"/>
          <w:sz w:val="32"/>
          <w:szCs w:val="32"/>
          <w:lang w:val="en-US"/>
        </w:rPr>
      </w:pPr>
      <w:del w:id="101" w:author="Rafał Kelm" w:date="2019-06-30T12:29:00Z">
        <w:r w:rsidRPr="009C429C" w:rsidDel="00384A47">
          <w:rPr>
            <w:rFonts w:ascii="Georgia" w:hAnsi="Georgia"/>
            <w:color w:val="212931"/>
            <w:sz w:val="32"/>
            <w:szCs w:val="32"/>
            <w:lang w:val="en-US"/>
          </w:rPr>
          <w:delText>I see such possibilities in programming. I am serious about development in this field and I hope that I will be able to realize my dreams.</w:delText>
        </w:r>
      </w:del>
    </w:p>
    <w:p w14:paraId="2444C891" w14:textId="30FC10A7" w:rsidR="009C429C" w:rsidRPr="009C429C" w:rsidDel="00384A47" w:rsidRDefault="009C429C" w:rsidP="009C429C">
      <w:pPr>
        <w:pStyle w:val="NormalnyWeb"/>
        <w:shd w:val="clear" w:color="auto" w:fill="FFFFFF"/>
        <w:jc w:val="both"/>
        <w:textAlignment w:val="baseline"/>
        <w:rPr>
          <w:del w:id="102" w:author="Rafał Kelm" w:date="2019-06-30T12:29:00Z"/>
          <w:rFonts w:ascii="Georgia" w:hAnsi="Georgia"/>
          <w:color w:val="212931"/>
          <w:sz w:val="32"/>
          <w:szCs w:val="32"/>
          <w:lang w:val="en-US"/>
        </w:rPr>
      </w:pPr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In free time, I like </w:t>
      </w:r>
      <w:del w:id="103" w:author="Rafał Kelm" w:date="2019-06-30T12:41:00Z">
        <w:r w:rsidRPr="009C429C" w:rsidDel="006F5877">
          <w:rPr>
            <w:rFonts w:ascii="Georgia" w:hAnsi="Georgia"/>
            <w:color w:val="212931"/>
            <w:sz w:val="32"/>
            <w:szCs w:val="32"/>
            <w:lang w:val="en-US"/>
          </w:rPr>
          <w:delText>riding, biking</w:delText>
        </w:r>
      </w:del>
      <w:ins w:id="104" w:author="Rafał Kelm" w:date="2019-06-30T12:41:00Z">
        <w:r w:rsidR="006F5877">
          <w:rPr>
            <w:rFonts w:ascii="Georgia" w:hAnsi="Georgia"/>
            <w:color w:val="212931"/>
            <w:sz w:val="32"/>
            <w:szCs w:val="32"/>
            <w:lang w:val="en-US"/>
          </w:rPr>
          <w:t>sports</w:t>
        </w:r>
      </w:ins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 and </w:t>
      </w:r>
      <w:del w:id="105" w:author="Rafał Kelm" w:date="2019-06-30T12:42:00Z">
        <w:r w:rsidRPr="009C429C" w:rsidDel="006F5877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contemplating </w:delText>
        </w:r>
      </w:del>
      <w:ins w:id="106" w:author="Rafał Kelm" w:date="2019-06-30T12:42:00Z">
        <w:r w:rsidR="006F5877" w:rsidRPr="009C429C">
          <w:rPr>
            <w:rFonts w:ascii="Georgia" w:hAnsi="Georgia"/>
            <w:color w:val="212931"/>
            <w:sz w:val="32"/>
            <w:szCs w:val="32"/>
            <w:lang w:val="en-US"/>
          </w:rPr>
          <w:t>contemplati</w:t>
        </w:r>
        <w:r w:rsidR="006F5877">
          <w:rPr>
            <w:rFonts w:ascii="Georgia" w:hAnsi="Georgia"/>
            <w:color w:val="212931"/>
            <w:sz w:val="32"/>
            <w:szCs w:val="32"/>
            <w:lang w:val="en-US"/>
          </w:rPr>
          <w:t xml:space="preserve">on. </w:t>
        </w:r>
      </w:ins>
      <w:del w:id="107" w:author="Rafał Kelm" w:date="2019-06-30T12:42:00Z">
        <w:r w:rsidRPr="009C429C" w:rsidDel="006F5877">
          <w:rPr>
            <w:rFonts w:ascii="Georgia" w:hAnsi="Georgia"/>
            <w:color w:val="212931"/>
            <w:sz w:val="32"/>
            <w:szCs w:val="32"/>
            <w:lang w:val="en-US"/>
          </w:rPr>
          <w:delText xml:space="preserve">a lot. </w:delText>
        </w:r>
      </w:del>
      <w:r w:rsidRPr="009C429C">
        <w:rPr>
          <w:rFonts w:ascii="Georgia" w:hAnsi="Georgia"/>
          <w:color w:val="212931"/>
          <w:sz w:val="32"/>
          <w:szCs w:val="32"/>
          <w:lang w:val="en-US"/>
        </w:rPr>
        <w:t xml:space="preserve">During summer I </w:t>
      </w:r>
      <w:ins w:id="108" w:author="Rafał Kelm" w:date="2019-06-30T12:42:00Z">
        <w:r w:rsidR="006F5877">
          <w:rPr>
            <w:rFonts w:ascii="Georgia" w:hAnsi="Georgia"/>
            <w:color w:val="212931"/>
            <w:sz w:val="32"/>
            <w:szCs w:val="32"/>
            <w:lang w:val="en-US"/>
          </w:rPr>
          <w:t xml:space="preserve">REALLY </w:t>
        </w:r>
      </w:ins>
      <w:r w:rsidRPr="009C429C">
        <w:rPr>
          <w:rFonts w:ascii="Georgia" w:hAnsi="Georgia"/>
          <w:color w:val="212931"/>
          <w:sz w:val="32"/>
          <w:szCs w:val="32"/>
          <w:lang w:val="en-US"/>
        </w:rPr>
        <w:t>enjoy sailing in Croatia.</w:t>
      </w:r>
    </w:p>
    <w:bookmarkEnd w:id="0"/>
    <w:bookmarkEnd w:id="1"/>
    <w:p w14:paraId="7DCF1B78" w14:textId="2C5D5F2D" w:rsidR="009C429C" w:rsidRPr="006F5877" w:rsidDel="00384A47" w:rsidRDefault="009C429C" w:rsidP="009C429C">
      <w:pPr>
        <w:pStyle w:val="NormalnyWeb"/>
        <w:shd w:val="clear" w:color="auto" w:fill="FFFFFF"/>
        <w:jc w:val="both"/>
        <w:textAlignment w:val="baseline"/>
        <w:rPr>
          <w:del w:id="109" w:author="Rafał Kelm" w:date="2019-06-30T12:29:00Z"/>
          <w:rFonts w:ascii="Georgia" w:hAnsi="Georgia"/>
          <w:color w:val="212931"/>
          <w:sz w:val="32"/>
          <w:szCs w:val="32"/>
          <w:lang w:val="en-US"/>
          <w:rPrChange w:id="110" w:author="Rafał Kelm" w:date="2019-06-30T12:42:00Z">
            <w:rPr>
              <w:del w:id="111" w:author="Rafał Kelm" w:date="2019-06-30T12:29:00Z"/>
              <w:rFonts w:ascii="Georgia" w:hAnsi="Georgia"/>
              <w:color w:val="212931"/>
              <w:sz w:val="32"/>
              <w:szCs w:val="32"/>
            </w:rPr>
          </w:rPrChange>
        </w:rPr>
      </w:pPr>
      <w:del w:id="112" w:author="Rafał Kelm" w:date="2019-06-30T12:29:00Z">
        <w:r w:rsidRPr="006F5877" w:rsidDel="00384A47">
          <w:rPr>
            <w:rFonts w:ascii="Georgia" w:hAnsi="Georgia"/>
            <w:color w:val="212931"/>
            <w:sz w:val="32"/>
            <w:szCs w:val="32"/>
            <w:lang w:val="en-US"/>
            <w:rPrChange w:id="113" w:author="Rafał Kelm" w:date="2019-06-30T12:42:00Z">
              <w:rPr>
                <w:rFonts w:ascii="Georgia" w:hAnsi="Georgia"/>
                <w:color w:val="212931"/>
                <w:sz w:val="32"/>
                <w:szCs w:val="32"/>
              </w:rPr>
            </w:rPrChange>
          </w:rPr>
          <w:delText>Kind regards,</w:delText>
        </w:r>
      </w:del>
    </w:p>
    <w:p w14:paraId="0D5DBEA9" w14:textId="7C801146" w:rsidR="009C429C" w:rsidRPr="006F5877" w:rsidDel="00384A47" w:rsidRDefault="009C429C" w:rsidP="009C429C">
      <w:pPr>
        <w:pStyle w:val="NormalnyWeb"/>
        <w:shd w:val="clear" w:color="auto" w:fill="FFFFFF"/>
        <w:jc w:val="both"/>
        <w:textAlignment w:val="baseline"/>
        <w:rPr>
          <w:del w:id="114" w:author="Rafał Kelm" w:date="2019-06-30T12:29:00Z"/>
          <w:rFonts w:ascii="Georgia" w:hAnsi="Georgia"/>
          <w:color w:val="212931"/>
          <w:sz w:val="32"/>
          <w:szCs w:val="32"/>
          <w:lang w:val="en-US"/>
          <w:rPrChange w:id="115" w:author="Rafał Kelm" w:date="2019-06-30T12:42:00Z">
            <w:rPr>
              <w:del w:id="116" w:author="Rafał Kelm" w:date="2019-06-30T12:29:00Z"/>
              <w:rFonts w:ascii="Georgia" w:hAnsi="Georgia"/>
              <w:color w:val="212931"/>
              <w:sz w:val="32"/>
              <w:szCs w:val="32"/>
            </w:rPr>
          </w:rPrChange>
        </w:rPr>
      </w:pPr>
      <w:del w:id="117" w:author="Rafał Kelm" w:date="2019-06-30T12:29:00Z">
        <w:r w:rsidRPr="006F5877" w:rsidDel="00384A47">
          <w:rPr>
            <w:rFonts w:ascii="Georgia" w:hAnsi="Georgia"/>
            <w:color w:val="212931"/>
            <w:sz w:val="32"/>
            <w:szCs w:val="32"/>
            <w:lang w:val="en-US"/>
            <w:rPrChange w:id="118" w:author="Rafał Kelm" w:date="2019-06-30T12:42:00Z">
              <w:rPr>
                <w:rFonts w:ascii="Georgia" w:hAnsi="Georgia"/>
                <w:color w:val="212931"/>
                <w:sz w:val="32"/>
                <w:szCs w:val="32"/>
              </w:rPr>
            </w:rPrChange>
          </w:rPr>
          <w:delText>Rafał Kelm</w:delText>
        </w:r>
      </w:del>
    </w:p>
    <w:p w14:paraId="797282F1" w14:textId="77777777" w:rsidR="00152540" w:rsidRPr="006F5877" w:rsidRDefault="00152540" w:rsidP="00384A47">
      <w:pPr>
        <w:pStyle w:val="NormalnyWeb"/>
        <w:shd w:val="clear" w:color="auto" w:fill="FFFFFF"/>
        <w:jc w:val="both"/>
        <w:textAlignment w:val="baseline"/>
        <w:rPr>
          <w:lang w:val="en-US"/>
          <w:rPrChange w:id="119" w:author="Rafał Kelm" w:date="2019-06-30T12:42:00Z">
            <w:rPr/>
          </w:rPrChange>
        </w:rPr>
        <w:pPrChange w:id="120" w:author="Rafał Kelm" w:date="2019-06-30T12:29:00Z">
          <w:pPr/>
        </w:pPrChange>
      </w:pPr>
    </w:p>
    <w:sectPr w:rsidR="00152540" w:rsidRPr="006F5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fał Kelm">
    <w15:presenceInfo w15:providerId="Windows Live" w15:userId="0cad41cd0aab6d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40"/>
    <w:rsid w:val="000060A8"/>
    <w:rsid w:val="000558B2"/>
    <w:rsid w:val="00152540"/>
    <w:rsid w:val="00384A47"/>
    <w:rsid w:val="004470C0"/>
    <w:rsid w:val="00607963"/>
    <w:rsid w:val="006F5877"/>
    <w:rsid w:val="007C27ED"/>
    <w:rsid w:val="009C429C"/>
    <w:rsid w:val="00C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1ACE"/>
  <w15:chartTrackingRefBased/>
  <w15:docId w15:val="{3DFB6329-25A9-4E1F-8BB7-4002ABAF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C4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429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unhideWhenUsed/>
    <w:rsid w:val="009C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521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Kelm</dc:creator>
  <cp:keywords/>
  <dc:description/>
  <cp:lastModifiedBy>Rafał Kelm</cp:lastModifiedBy>
  <cp:revision>2</cp:revision>
  <dcterms:created xsi:type="dcterms:W3CDTF">2019-06-30T09:25:00Z</dcterms:created>
  <dcterms:modified xsi:type="dcterms:W3CDTF">2019-07-01T05:37:00Z</dcterms:modified>
</cp:coreProperties>
</file>